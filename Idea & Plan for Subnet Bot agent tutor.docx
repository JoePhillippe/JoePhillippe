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4DD5" w14:textId="01A5D9FC" w:rsidR="00574D5C" w:rsidRDefault="00194D6E" w:rsidP="00194D6E">
      <w:pPr>
        <w:jc w:val="center"/>
        <w:rPr>
          <w:moveFrom w:id="0" w:author="Timothy Ingram" w:date="2025-09-24T11:58:00Z"/>
          <w:b/>
          <w:bCs/>
          <w:sz w:val="32"/>
          <w:szCs w:val="32"/>
        </w:rPr>
      </w:pPr>
      <w:ins w:id="1" w:author="Timothy Ingram" w:date="2025-09-24T12:24:00Z">
        <w:r w:rsidRPr="00194D6E">
          <w:rPr>
            <w:b/>
            <w:bCs/>
            <w:sz w:val="32"/>
            <w:szCs w:val="32"/>
            <w:rPrChange w:id="2" w:author="Timothy Ingram" w:date="2025-09-24T12:25:00Z">
              <w:rPr/>
            </w:rPrChange>
          </w:rPr>
          <w:t>Project Ideation</w:t>
        </w:r>
      </w:ins>
      <w:moveFromRangeStart w:id="3" w:author="Timothy Ingram" w:date="2025-09-24T11:58:00Z" w:name="move209607517"/>
      <w:moveFrom w:id="4" w:author="Timothy Ingram" w:date="2025-09-24T11:58:00Z">
        <w:r w:rsidR="00574D5C" w:rsidRPr="00194D6E" w:rsidDel="00F95C25">
          <w:rPr>
            <w:b/>
            <w:bCs/>
            <w:sz w:val="32"/>
            <w:szCs w:val="32"/>
            <w:rPrChange w:id="5" w:author="Timothy Ingram" w:date="2025-09-24T12:25:00Z">
              <w:rPr/>
            </w:rPrChange>
          </w:rPr>
          <w:t>A Bot agent that tutor’s student on the FTCC NET-125 process for subnetting IPv4 addresses</w:t>
        </w:r>
        <w:ins w:id="6" w:author="GCB206-L" w:date="2025-09-24T09:28:00Z">
          <w:r w:rsidR="005D7200" w:rsidRPr="00194D6E" w:rsidDel="00F95C25">
            <w:rPr>
              <w:b/>
              <w:bCs/>
              <w:sz w:val="32"/>
              <w:szCs w:val="32"/>
              <w:rPrChange w:id="7" w:author="Timothy Ingram" w:date="2025-09-24T12:25:00Z">
                <w:rPr/>
              </w:rPrChange>
            </w:rPr>
            <w:t xml:space="preserve"> that helps answer all the assignments</w:t>
          </w:r>
        </w:ins>
        <w:ins w:id="8" w:author="GCB206-L" w:date="2025-09-24T09:29:00Z">
          <w:r w:rsidR="005D7200" w:rsidRPr="00194D6E" w:rsidDel="00F95C25">
            <w:rPr>
              <w:b/>
              <w:bCs/>
              <w:sz w:val="32"/>
              <w:szCs w:val="32"/>
              <w:rPrChange w:id="9" w:author="Timothy Ingram" w:date="2025-09-24T12:25:00Z">
                <w:rPr/>
              </w:rPrChange>
            </w:rPr>
            <w:t>.</w:t>
          </w:r>
        </w:ins>
      </w:moveFrom>
    </w:p>
    <w:moveFromRangeEnd w:id="3"/>
    <w:p w14:paraId="5F6AB50F" w14:textId="77777777" w:rsidR="00194D6E" w:rsidRPr="00194D6E" w:rsidRDefault="00194D6E" w:rsidP="00194D6E">
      <w:pPr>
        <w:jc w:val="center"/>
        <w:rPr>
          <w:ins w:id="10" w:author="Timothy Ingram" w:date="2025-09-24T12:25:00Z"/>
          <w:b/>
          <w:bCs/>
          <w:sz w:val="32"/>
          <w:szCs w:val="32"/>
          <w:rPrChange w:id="11" w:author="Timothy Ingram" w:date="2025-09-24T12:25:00Z">
            <w:rPr>
              <w:ins w:id="12" w:author="Timothy Ingram" w:date="2025-09-24T12:25:00Z"/>
            </w:rPr>
          </w:rPrChange>
        </w:rPr>
        <w:pPrChange w:id="13" w:author="Timothy Ingram" w:date="2025-09-24T12:25:00Z">
          <w:pPr/>
        </w:pPrChange>
      </w:pPr>
    </w:p>
    <w:p w14:paraId="189B0ABC" w14:textId="75956B8C" w:rsidR="00194D6E" w:rsidRPr="00194D6E" w:rsidRDefault="00194D6E" w:rsidP="00194D6E">
      <w:pPr>
        <w:jc w:val="center"/>
        <w:rPr>
          <w:ins w:id="14" w:author="Timothy Ingram" w:date="2025-09-24T12:24:00Z"/>
          <w:b/>
          <w:bCs/>
          <w:rPrChange w:id="15" w:author="Timothy Ingram" w:date="2025-09-24T12:25:00Z">
            <w:rPr>
              <w:ins w:id="16" w:author="Timothy Ingram" w:date="2025-09-24T12:24:00Z"/>
            </w:rPr>
          </w:rPrChange>
        </w:rPr>
        <w:pPrChange w:id="17" w:author="Timothy Ingram" w:date="2025-09-24T12:25:00Z">
          <w:pPr/>
        </w:pPrChange>
      </w:pPr>
      <w:ins w:id="18" w:author="Timothy Ingram" w:date="2025-09-24T12:25:00Z">
        <w:r>
          <w:rPr>
            <w:b/>
            <w:bCs/>
          </w:rPr>
          <w:t>I want to do all of these Bot agents in this order to arrive a number 5</w:t>
        </w:r>
      </w:ins>
      <w:ins w:id="19" w:author="Timothy Ingram" w:date="2025-09-24T12:26:00Z">
        <w:r w:rsidR="001E0B47">
          <w:rPr>
            <w:b/>
            <w:bCs/>
          </w:rPr>
          <w:t>.  1-4 are sprint loops.</w:t>
        </w:r>
      </w:ins>
      <w:ins w:id="20" w:author="Timothy Ingram" w:date="2025-09-24T12:27:00Z">
        <w:r w:rsidR="001E0B47">
          <w:rPr>
            <w:b/>
            <w:bCs/>
          </w:rPr>
          <w:t xml:space="preserve">  I realistically expect to get 1-4 done during this class then </w:t>
        </w:r>
      </w:ins>
      <w:ins w:id="21" w:author="Timothy Ingram" w:date="2025-09-24T12:28:00Z">
        <w:r w:rsidR="001E0B47">
          <w:rPr>
            <w:b/>
            <w:bCs/>
          </w:rPr>
          <w:t>continue next semester on number 5.</w:t>
        </w:r>
      </w:ins>
      <w:ins w:id="22" w:author="Timothy Ingram" w:date="2025-09-24T12:27:00Z">
        <w:r w:rsidR="001E0B47">
          <w:rPr>
            <w:b/>
            <w:bCs/>
          </w:rPr>
          <w:t xml:space="preserve"> </w:t>
        </w:r>
      </w:ins>
    </w:p>
    <w:p w14:paraId="57DD185A" w14:textId="17215A37" w:rsidR="00194D6E" w:rsidRDefault="00194D6E" w:rsidP="00194D6E">
      <w:pPr>
        <w:pStyle w:val="ListParagraph"/>
        <w:numPr>
          <w:ilvl w:val="0"/>
          <w:numId w:val="3"/>
        </w:numPr>
        <w:rPr>
          <w:ins w:id="23" w:author="Timothy Ingram" w:date="2025-09-24T12:24:00Z"/>
        </w:rPr>
      </w:pPr>
      <w:ins w:id="24" w:author="Timothy Ingram" w:date="2025-09-24T12:24:00Z">
        <w:r>
          <w:t xml:space="preserve">A Bot agent that explains the steps using FTCC NET-125 process to use a </w:t>
        </w:r>
        <w:r w:rsidRPr="00194D6E">
          <w:rPr>
            <w:b/>
            <w:bCs/>
          </w:rPr>
          <w:t xml:space="preserve">classful </w:t>
        </w:r>
        <w:r>
          <w:t>network address and creates a subnet mask based on required number of hosts or networks to find range of host addresses.  This includes all the basic concepts of binary to decimal and powers of 2.  This also includes the concept of interval of a network based on power of 2. Uses the Custom Address Matric, a MS Excel spread sheet for each classful network.</w:t>
        </w:r>
      </w:ins>
      <w:ins w:id="25" w:author="Timothy Ingram" w:date="2025-09-24T12:34:00Z">
        <w:r w:rsidR="001E0B47">
          <w:t xml:space="preserve"> </w:t>
        </w:r>
      </w:ins>
      <w:ins w:id="26" w:author="Timothy Ingram" w:date="2025-09-24T12:35:00Z">
        <w:r w:rsidR="001E0B47">
          <w:t>Provide l</w:t>
        </w:r>
      </w:ins>
      <w:ins w:id="27" w:author="Timothy Ingram" w:date="2025-09-24T12:34:00Z">
        <w:r w:rsidR="001E0B47">
          <w:t xml:space="preserve">ink to </w:t>
        </w:r>
      </w:ins>
      <w:ins w:id="28" w:author="Timothy Ingram" w:date="2025-09-24T12:35:00Z">
        <w:r w:rsidR="001E0B47">
          <w:t>Jack Webb youtube.com video.</w:t>
        </w:r>
      </w:ins>
    </w:p>
    <w:p w14:paraId="1F582885" w14:textId="0BA5F82B" w:rsidR="00574D5C" w:rsidDel="00194D6E" w:rsidRDefault="00574D5C" w:rsidP="00194D6E">
      <w:pPr>
        <w:rPr>
          <w:del w:id="29" w:author="Timothy Ingram" w:date="2025-09-24T12:24:00Z"/>
        </w:rPr>
        <w:pPrChange w:id="30" w:author="Timothy Ingram" w:date="2025-09-24T12:23:00Z">
          <w:pPr>
            <w:pStyle w:val="ListParagraph"/>
            <w:numPr>
              <w:numId w:val="3"/>
            </w:numPr>
            <w:ind w:hanging="360"/>
          </w:pPr>
        </w:pPrChange>
      </w:pPr>
      <w:del w:id="31" w:author="Timothy Ingram" w:date="2025-09-24T12:24:00Z">
        <w:r w:rsidDel="00194D6E">
          <w:delText xml:space="preserve">A Bot agent that explains the steps using FTCC NET-125 process to use a </w:delText>
        </w:r>
        <w:r w:rsidR="00781AF5" w:rsidRPr="00781AF5" w:rsidDel="00194D6E">
          <w:rPr>
            <w:b/>
            <w:bCs/>
          </w:rPr>
          <w:delText xml:space="preserve">classful </w:delText>
        </w:r>
        <w:r w:rsidDel="00194D6E">
          <w:delText xml:space="preserve">network address and </w:delText>
        </w:r>
        <w:r w:rsidR="00781AF5" w:rsidDel="00194D6E">
          <w:delText xml:space="preserve">creates a </w:delText>
        </w:r>
        <w:r w:rsidDel="00194D6E">
          <w:delText xml:space="preserve">subnet mask </w:delText>
        </w:r>
        <w:r w:rsidR="00781AF5" w:rsidDel="00194D6E">
          <w:delText xml:space="preserve">based on required number of hosts or networks </w:delText>
        </w:r>
        <w:r w:rsidDel="00194D6E">
          <w:delText>to find range of host addresses</w:delText>
        </w:r>
      </w:del>
    </w:p>
    <w:p w14:paraId="2FC92512" w14:textId="3EBD91BE" w:rsidR="00781AF5" w:rsidRDefault="00781AF5" w:rsidP="001E0B47">
      <w:pPr>
        <w:pStyle w:val="ListParagraph"/>
        <w:numPr>
          <w:ilvl w:val="0"/>
          <w:numId w:val="3"/>
        </w:numPr>
      </w:pPr>
      <w:r>
        <w:t xml:space="preserve">A Bot agent that explains the steps using FTCC NET-125 process with the Custom Address Matric, a </w:t>
      </w:r>
      <w:ins w:id="32" w:author="Timothy Ingram" w:date="2025-09-24T12:01:00Z">
        <w:r w:rsidR="003B259E">
          <w:t xml:space="preserve">MS </w:t>
        </w:r>
      </w:ins>
      <w:ins w:id="33" w:author="GCB206-L" w:date="2025-09-24T09:26:00Z">
        <w:r>
          <w:t>Excel</w:t>
        </w:r>
        <w:del w:id="34" w:author="Timothy Ingram" w:date="2025-09-24T12:01:00Z">
          <w:r w:rsidDel="003B259E">
            <w:delText>l</w:delText>
          </w:r>
        </w:del>
        <w:r>
          <w:t xml:space="preserve"> spread shee</w:t>
        </w:r>
      </w:ins>
      <w:ins w:id="35" w:author="GCB206-L" w:date="2025-09-24T09:27:00Z">
        <w:r>
          <w:t>t for each classful network</w:t>
        </w:r>
      </w:ins>
      <w:r>
        <w:rPr>
          <w:caps/>
        </w:rPr>
        <w:t xml:space="preserve"> </w:t>
      </w:r>
      <w:r>
        <w:t xml:space="preserve">to use a </w:t>
      </w:r>
      <w:r w:rsidRPr="00781AF5">
        <w:rPr>
          <w:b/>
          <w:bCs/>
        </w:rPr>
        <w:t xml:space="preserve">classful </w:t>
      </w:r>
      <w:r>
        <w:t>network address and creates a subnet mask based on required number of hosts or networks to find range of host addresses</w:t>
      </w:r>
      <w:ins w:id="36" w:author="Timothy Ingram" w:date="2025-09-24T12:35:00Z">
        <w:r w:rsidR="001E0B47">
          <w:t xml:space="preserve">. </w:t>
        </w:r>
        <w:r w:rsidR="001E0B47">
          <w:t>Provide link to Jack Webb youtube.com video.</w:t>
        </w:r>
      </w:ins>
    </w:p>
    <w:p w14:paraId="331C8430" w14:textId="76C14243" w:rsidR="00781AF5" w:rsidRDefault="00574D5C" w:rsidP="001E0B47">
      <w:pPr>
        <w:pStyle w:val="ListParagraph"/>
        <w:numPr>
          <w:ilvl w:val="0"/>
          <w:numId w:val="3"/>
        </w:numPr>
        <w:rPr>
          <w:ins w:id="37" w:author="GCB206-L" w:date="2025-09-24T09:27:00Z"/>
        </w:rPr>
      </w:pPr>
      <w:r>
        <w:rPr>
          <w:caps/>
        </w:rPr>
        <w:t xml:space="preserve"> </w:t>
      </w:r>
      <w:r w:rsidR="00781AF5">
        <w:t xml:space="preserve">A Bot agent that explains the steps using FTCC NET-125 process to use a </w:t>
      </w:r>
      <w:r w:rsidR="00781AF5" w:rsidRPr="00781AF5">
        <w:rPr>
          <w:b/>
          <w:bCs/>
        </w:rPr>
        <w:t xml:space="preserve">classless </w:t>
      </w:r>
      <w:r w:rsidR="00781AF5">
        <w:t>network address and creates a subnet mask based on required number of hosts or networks to find range of host addresses</w:t>
      </w:r>
      <w:ins w:id="38" w:author="Timothy Ingram" w:date="2025-09-24T12:36:00Z">
        <w:r w:rsidR="001E0B47">
          <w:t xml:space="preserve">. </w:t>
        </w:r>
        <w:r w:rsidR="001E0B47">
          <w:t>Provide link to Jack Webb youtube.com video.</w:t>
        </w:r>
      </w:ins>
    </w:p>
    <w:p w14:paraId="487ABAC0" w14:textId="7BB5C666" w:rsidR="00781AF5" w:rsidRDefault="00781AF5" w:rsidP="009B31C7">
      <w:pPr>
        <w:pStyle w:val="ListParagraph"/>
        <w:numPr>
          <w:ilvl w:val="0"/>
          <w:numId w:val="3"/>
        </w:numPr>
        <w:rPr>
          <w:ins w:id="39" w:author="Timothy Ingram" w:date="2025-09-24T11:58:00Z"/>
        </w:rPr>
      </w:pPr>
      <w:ins w:id="40" w:author="GCB206-L" w:date="2025-09-24T09:27:00Z">
        <w:r>
          <w:t xml:space="preserve">A Bot agent that explains the steps using FTCC NET-125 process with the Custom Address Matric, a </w:t>
        </w:r>
      </w:ins>
      <w:ins w:id="41" w:author="Timothy Ingram" w:date="2025-09-24T12:01:00Z">
        <w:r w:rsidR="003B259E">
          <w:t xml:space="preserve">MS </w:t>
        </w:r>
      </w:ins>
      <w:ins w:id="42" w:author="GCB206-L" w:date="2025-09-24T09:27:00Z">
        <w:r>
          <w:t>Excel</w:t>
        </w:r>
        <w:del w:id="43" w:author="Timothy Ingram" w:date="2025-09-24T12:01:00Z">
          <w:r w:rsidDel="003B259E">
            <w:delText>l</w:delText>
          </w:r>
        </w:del>
        <w:r>
          <w:t xml:space="preserve"> spread sheet for each classful network</w:t>
        </w:r>
        <w:r>
          <w:rPr>
            <w:caps/>
          </w:rPr>
          <w:t xml:space="preserve"> </w:t>
        </w:r>
        <w:r>
          <w:t xml:space="preserve">to use a </w:t>
        </w:r>
        <w:r w:rsidRPr="00781AF5">
          <w:rPr>
            <w:b/>
            <w:bCs/>
          </w:rPr>
          <w:t>class</w:t>
        </w:r>
      </w:ins>
      <w:ins w:id="44" w:author="GCB206-L" w:date="2025-09-24T09:28:00Z">
        <w:r>
          <w:rPr>
            <w:b/>
            <w:bCs/>
          </w:rPr>
          <w:t>less</w:t>
        </w:r>
      </w:ins>
      <w:ins w:id="45" w:author="GCB206-L" w:date="2025-09-24T09:27:00Z">
        <w:r w:rsidRPr="00781AF5">
          <w:rPr>
            <w:b/>
            <w:bCs/>
          </w:rPr>
          <w:t xml:space="preserve"> </w:t>
        </w:r>
        <w:r>
          <w:t>network address and creates a subnet mask based on required number of hosts or networks to find range of host addresses</w:t>
        </w:r>
      </w:ins>
      <w:ins w:id="46" w:author="Timothy Ingram" w:date="2025-09-24T12:36:00Z">
        <w:r w:rsidR="009B31C7">
          <w:t xml:space="preserve">. </w:t>
        </w:r>
        <w:r w:rsidR="009B31C7">
          <w:t xml:space="preserve">Provide link to </w:t>
        </w:r>
        <w:proofErr w:type="spellStart"/>
        <w:r w:rsidR="009B31C7">
          <w:t>Bodden</w:t>
        </w:r>
        <w:proofErr w:type="spellEnd"/>
        <w:r w:rsidR="009B31C7">
          <w:t xml:space="preserve"> youtube.com video.</w:t>
        </w:r>
      </w:ins>
    </w:p>
    <w:p w14:paraId="217CFB9C" w14:textId="5A6658B5" w:rsidR="00F95C25" w:rsidRDefault="00F95C25" w:rsidP="00F95C25">
      <w:pPr>
        <w:pStyle w:val="ListParagraph"/>
        <w:numPr>
          <w:ilvl w:val="0"/>
          <w:numId w:val="3"/>
        </w:numPr>
        <w:rPr>
          <w:moveTo w:id="47" w:author="Timothy Ingram" w:date="2025-09-24T11:58:00Z"/>
        </w:rPr>
      </w:pPr>
      <w:moveToRangeStart w:id="48" w:author="Timothy Ingram" w:date="2025-09-24T11:58:00Z" w:name="move209607517"/>
      <w:moveTo w:id="49" w:author="Timothy Ingram" w:date="2025-09-24T11:58:00Z">
        <w:r>
          <w:t>A Bot agent that tutor’s student on the FTCC NET-125 process for subnetting IPv4 addresses that helps answer all the assignment</w:t>
        </w:r>
      </w:moveTo>
      <w:ins w:id="50" w:author="Timothy Ingram" w:date="2025-09-24T12:02:00Z">
        <w:r w:rsidR="003B259E">
          <w:t xml:space="preserve"> questions</w:t>
        </w:r>
      </w:ins>
      <w:ins w:id="51" w:author="Timothy Ingram" w:date="2025-09-24T12:40:00Z">
        <w:r w:rsidR="009B31C7">
          <w:t xml:space="preserve"> on CA</w:t>
        </w:r>
        <w:r w:rsidR="009B31C7">
          <w:rPr>
            <w:caps/>
          </w:rPr>
          <w:t>NVAS</w:t>
        </w:r>
      </w:ins>
      <w:ins w:id="52" w:author="Timothy Ingram" w:date="2025-09-24T12:02:00Z">
        <w:r w:rsidR="003B259E">
          <w:t>.</w:t>
        </w:r>
      </w:ins>
      <w:ins w:id="53" w:author="Timothy Ingram" w:date="2025-09-24T12:37:00Z">
        <w:r w:rsidR="009B31C7">
          <w:t xml:space="preserve">  This agent combines 1-4 based on the assignment number and question part.</w:t>
        </w:r>
      </w:ins>
      <w:ins w:id="54" w:author="Timothy Ingram" w:date="2025-09-24T12:38:00Z">
        <w:r w:rsidR="009B31C7">
          <w:t xml:space="preserve">  This may be accomplished using 1-4 independent agent with a link posted</w:t>
        </w:r>
      </w:ins>
      <w:ins w:id="55" w:author="Timothy Ingram" w:date="2025-09-24T12:39:00Z">
        <w:r w:rsidR="009B31C7">
          <w:t xml:space="preserve"> with the questions in CANVAS.</w:t>
        </w:r>
      </w:ins>
      <w:moveTo w:id="56" w:author="Timothy Ingram" w:date="2025-09-24T11:58:00Z">
        <w:del w:id="57" w:author="Timothy Ingram" w:date="2025-09-24T12:02:00Z">
          <w:r w:rsidDel="003B259E">
            <w:delText>s.</w:delText>
          </w:r>
        </w:del>
      </w:moveTo>
    </w:p>
    <w:moveToRangeEnd w:id="48"/>
    <w:p w14:paraId="33E21C8A" w14:textId="77777777" w:rsidR="00F95C25" w:rsidRDefault="00F95C25" w:rsidP="00F95C25">
      <w:pPr>
        <w:ind w:left="360"/>
        <w:rPr>
          <w:ins w:id="58" w:author="GCB206-L" w:date="2025-09-24T09:27:00Z"/>
        </w:rPr>
        <w:pPrChange w:id="59" w:author="Timothy Ingram" w:date="2025-09-24T11:58:00Z">
          <w:pPr>
            <w:pStyle w:val="ListParagraph"/>
            <w:numPr>
              <w:numId w:val="3"/>
            </w:numPr>
            <w:ind w:hanging="360"/>
          </w:pPr>
        </w:pPrChange>
      </w:pPr>
    </w:p>
    <w:p w14:paraId="1DD120F4" w14:textId="77777777" w:rsidR="00781AF5" w:rsidRDefault="00781AF5">
      <w:pPr>
        <w:pStyle w:val="ListParagraph"/>
        <w:pPrChange w:id="60" w:author="GCB206-L" w:date="2025-09-24T09:28:00Z">
          <w:pPr>
            <w:pStyle w:val="ListParagraph"/>
            <w:numPr>
              <w:numId w:val="3"/>
            </w:numPr>
            <w:ind w:hanging="360"/>
          </w:pPr>
        </w:pPrChange>
      </w:pPr>
    </w:p>
    <w:p w14:paraId="77BE847E" w14:textId="6807F7A2" w:rsidR="00574D5C" w:rsidRDefault="00574D5C" w:rsidP="00781AF5">
      <w:pPr>
        <w:pStyle w:val="ListParagraph"/>
      </w:pPr>
    </w:p>
    <w:p w14:paraId="3BC8F20E" w14:textId="77777777" w:rsidR="00574D5C" w:rsidRDefault="00574D5C"/>
    <w:p w14:paraId="11244B7F" w14:textId="77777777" w:rsidR="00574D5C" w:rsidRPr="00574D5C" w:rsidRDefault="00574D5C" w:rsidP="00574D5C">
      <w:r w:rsidRPr="00574D5C">
        <w:t>My Plan:</w:t>
      </w:r>
    </w:p>
    <w:p w14:paraId="3870F9B7" w14:textId="19E6BCFE" w:rsidR="00574D5C" w:rsidRPr="00574D5C" w:rsidRDefault="00574D5C" w:rsidP="00574D5C">
      <w:pPr>
        <w:numPr>
          <w:ilvl w:val="0"/>
          <w:numId w:val="1"/>
        </w:numPr>
      </w:pPr>
      <w:r w:rsidRPr="00574D5C">
        <w:lastRenderedPageBreak/>
        <w:t>(2 weeks) Diagram manual steps to answer each IPv4 subnet question in NET-125.  The goal is to provide the AI the process we teach to subnet since I have seen many different processes to arrive at final answer.  The student needs to use our process so they can answer the intermediate questions to arrive at final answer.</w:t>
      </w:r>
      <w:ins w:id="61" w:author="Timothy Ingram" w:date="2025-09-24T12:40:00Z">
        <w:r w:rsidR="004A1783">
          <w:t xml:space="preserve">  This Vis</w:t>
        </w:r>
      </w:ins>
      <w:ins w:id="62" w:author="Timothy Ingram" w:date="2025-09-24T12:41:00Z">
        <w:r w:rsidR="004A1783">
          <w:t xml:space="preserve">io diagram shows 1-5 from the project ideation. </w:t>
        </w:r>
      </w:ins>
    </w:p>
    <w:p w14:paraId="6128AC42" w14:textId="33B9430C" w:rsidR="00574D5C" w:rsidRPr="00574D5C" w:rsidRDefault="00574D5C" w:rsidP="00574D5C">
      <w:pPr>
        <w:numPr>
          <w:ilvl w:val="0"/>
          <w:numId w:val="1"/>
        </w:numPr>
      </w:pPr>
      <w:r w:rsidRPr="00574D5C">
        <w:t xml:space="preserve">(2 week) Collect </w:t>
      </w:r>
      <w:ins w:id="63" w:author="GCB206-L" w:date="2025-09-24T09:30:00Z">
        <w:r w:rsidR="005D7200">
          <w:t xml:space="preserve">and create </w:t>
        </w:r>
      </w:ins>
      <w:r w:rsidRPr="00574D5C">
        <w:t xml:space="preserve">training artifacts and format to use in Claude.ai file posted in NET-125; like Excel chart for Custom Address Map, video of Jack Webb and </w:t>
      </w:r>
      <w:proofErr w:type="spellStart"/>
      <w:r w:rsidRPr="00574D5C">
        <w:t>Bodden</w:t>
      </w:r>
      <w:proofErr w:type="spellEnd"/>
      <w:r w:rsidRPr="00574D5C">
        <w:t xml:space="preserve"> teaching steps</w:t>
      </w:r>
    </w:p>
    <w:p w14:paraId="70654474" w14:textId="77777777" w:rsidR="00574D5C" w:rsidRPr="00574D5C" w:rsidRDefault="00574D5C" w:rsidP="00574D5C">
      <w:pPr>
        <w:numPr>
          <w:ilvl w:val="0"/>
          <w:numId w:val="1"/>
        </w:numPr>
      </w:pPr>
      <w:r w:rsidRPr="00574D5C">
        <w:t>(6 weeks) LOOP sprints of one week:</w:t>
      </w:r>
    </w:p>
    <w:p w14:paraId="7800063B" w14:textId="77777777" w:rsidR="00574D5C" w:rsidRPr="00574D5C" w:rsidRDefault="00574D5C" w:rsidP="00574D5C">
      <w:pPr>
        <w:numPr>
          <w:ilvl w:val="0"/>
          <w:numId w:val="2"/>
        </w:numPr>
      </w:pPr>
      <w:r w:rsidRPr="00574D5C">
        <w:t>Create AI prompt for a step to answer a question part in NET-125 subnetting cache the question flow</w:t>
      </w:r>
    </w:p>
    <w:p w14:paraId="33FBFB72" w14:textId="77777777" w:rsidR="00574D5C" w:rsidRPr="00574D5C" w:rsidRDefault="00574D5C" w:rsidP="00574D5C">
      <w:pPr>
        <w:numPr>
          <w:ilvl w:val="0"/>
          <w:numId w:val="2"/>
        </w:numPr>
      </w:pPr>
      <w:r w:rsidRPr="00574D5C">
        <w:t>Test answering question in CANVAS NET-125</w:t>
      </w:r>
    </w:p>
    <w:p w14:paraId="64EA218C" w14:textId="06E0DFF3" w:rsidR="00574D5C" w:rsidRPr="00574D5C" w:rsidRDefault="00574D5C" w:rsidP="00574D5C">
      <w:pPr>
        <w:numPr>
          <w:ilvl w:val="0"/>
          <w:numId w:val="2"/>
        </w:numPr>
      </w:pPr>
      <w:r w:rsidRPr="00574D5C">
        <w:t xml:space="preserve">Improve </w:t>
      </w:r>
      <w:del w:id="64" w:author="GCB206-L" w:date="2025-09-24T09:31:00Z">
        <w:r w:rsidRPr="00574D5C" w:rsidDel="00FF0D40">
          <w:delText xml:space="preserve">i.e. </w:delText>
        </w:r>
      </w:del>
      <w:r w:rsidRPr="00574D5C">
        <w:t>prompt for this sprint</w:t>
      </w:r>
      <w:ins w:id="65" w:author="GCB206-L" w:date="2025-09-24T09:31:00Z">
        <w:r w:rsidR="00FF0D40">
          <w:t xml:space="preserve"> and create additional training material</w:t>
        </w:r>
      </w:ins>
    </w:p>
    <w:p w14:paraId="7ED53A78" w14:textId="77777777" w:rsidR="00574D5C" w:rsidRDefault="00574D5C"/>
    <w:sectPr w:rsidR="00574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D1700"/>
    <w:multiLevelType w:val="multilevel"/>
    <w:tmpl w:val="25B8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C7CA4"/>
    <w:multiLevelType w:val="multilevel"/>
    <w:tmpl w:val="DFBCC614"/>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 w15:restartNumberingAfterBreak="0">
    <w:nsid w:val="625B1922"/>
    <w:multiLevelType w:val="hybridMultilevel"/>
    <w:tmpl w:val="C80A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83CC9"/>
    <w:multiLevelType w:val="hybridMultilevel"/>
    <w:tmpl w:val="6446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153694">
    <w:abstractNumId w:val="0"/>
  </w:num>
  <w:num w:numId="2" w16cid:durableId="1083602085">
    <w:abstractNumId w:val="1"/>
  </w:num>
  <w:num w:numId="3" w16cid:durableId="1092161734">
    <w:abstractNumId w:val="3"/>
  </w:num>
  <w:num w:numId="4" w16cid:durableId="159724639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Ingram">
    <w15:presenceInfo w15:providerId="AD" w15:userId="S::ingramt1555@ad.faytechcc.edu::81527f51-3198-4019-8ea2-1bad38d07521"/>
  </w15:person>
  <w15:person w15:author="GCB206-L">
    <w15:presenceInfo w15:providerId="None" w15:userId="GCB206-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5C"/>
    <w:rsid w:val="001646E1"/>
    <w:rsid w:val="00194D6E"/>
    <w:rsid w:val="001E0B47"/>
    <w:rsid w:val="002A1B33"/>
    <w:rsid w:val="003B259E"/>
    <w:rsid w:val="004A1783"/>
    <w:rsid w:val="00574D5C"/>
    <w:rsid w:val="005D7200"/>
    <w:rsid w:val="00781AF5"/>
    <w:rsid w:val="008910C7"/>
    <w:rsid w:val="009B31C7"/>
    <w:rsid w:val="00A12330"/>
    <w:rsid w:val="00DA4F61"/>
    <w:rsid w:val="00DD66C0"/>
    <w:rsid w:val="00F95C25"/>
    <w:rsid w:val="00FF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E52F"/>
  <w15:chartTrackingRefBased/>
  <w15:docId w15:val="{F9F91CBC-D819-44C3-B9B3-6346FB3A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D5C"/>
    <w:rPr>
      <w:rFonts w:eastAsiaTheme="majorEastAsia" w:cstheme="majorBidi"/>
      <w:color w:val="272727" w:themeColor="text1" w:themeTint="D8"/>
    </w:rPr>
  </w:style>
  <w:style w:type="paragraph" w:styleId="Title">
    <w:name w:val="Title"/>
    <w:basedOn w:val="Normal"/>
    <w:next w:val="Normal"/>
    <w:link w:val="TitleChar"/>
    <w:uiPriority w:val="10"/>
    <w:qFormat/>
    <w:rsid w:val="00574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D5C"/>
    <w:pPr>
      <w:spacing w:before="160"/>
      <w:jc w:val="center"/>
    </w:pPr>
    <w:rPr>
      <w:i/>
      <w:iCs/>
      <w:color w:val="404040" w:themeColor="text1" w:themeTint="BF"/>
    </w:rPr>
  </w:style>
  <w:style w:type="character" w:customStyle="1" w:styleId="QuoteChar">
    <w:name w:val="Quote Char"/>
    <w:basedOn w:val="DefaultParagraphFont"/>
    <w:link w:val="Quote"/>
    <w:uiPriority w:val="29"/>
    <w:rsid w:val="00574D5C"/>
    <w:rPr>
      <w:i/>
      <w:iCs/>
      <w:color w:val="404040" w:themeColor="text1" w:themeTint="BF"/>
    </w:rPr>
  </w:style>
  <w:style w:type="paragraph" w:styleId="ListParagraph">
    <w:name w:val="List Paragraph"/>
    <w:basedOn w:val="Normal"/>
    <w:uiPriority w:val="34"/>
    <w:qFormat/>
    <w:rsid w:val="00574D5C"/>
    <w:pPr>
      <w:ind w:left="720"/>
      <w:contextualSpacing/>
    </w:pPr>
  </w:style>
  <w:style w:type="character" w:styleId="IntenseEmphasis">
    <w:name w:val="Intense Emphasis"/>
    <w:basedOn w:val="DefaultParagraphFont"/>
    <w:uiPriority w:val="21"/>
    <w:qFormat/>
    <w:rsid w:val="00574D5C"/>
    <w:rPr>
      <w:i/>
      <w:iCs/>
      <w:color w:val="0F4761" w:themeColor="accent1" w:themeShade="BF"/>
    </w:rPr>
  </w:style>
  <w:style w:type="paragraph" w:styleId="IntenseQuote">
    <w:name w:val="Intense Quote"/>
    <w:basedOn w:val="Normal"/>
    <w:next w:val="Normal"/>
    <w:link w:val="IntenseQuoteChar"/>
    <w:uiPriority w:val="30"/>
    <w:qFormat/>
    <w:rsid w:val="00574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D5C"/>
    <w:rPr>
      <w:i/>
      <w:iCs/>
      <w:color w:val="0F4761" w:themeColor="accent1" w:themeShade="BF"/>
    </w:rPr>
  </w:style>
  <w:style w:type="character" w:styleId="IntenseReference">
    <w:name w:val="Intense Reference"/>
    <w:basedOn w:val="DefaultParagraphFont"/>
    <w:uiPriority w:val="32"/>
    <w:qFormat/>
    <w:rsid w:val="00574D5C"/>
    <w:rPr>
      <w:b/>
      <w:bCs/>
      <w:smallCaps/>
      <w:color w:val="0F4761" w:themeColor="accent1" w:themeShade="BF"/>
      <w:spacing w:val="5"/>
    </w:rPr>
  </w:style>
  <w:style w:type="paragraph" w:styleId="Revision">
    <w:name w:val="Revision"/>
    <w:hidden/>
    <w:uiPriority w:val="99"/>
    <w:semiHidden/>
    <w:rsid w:val="00781A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7174">
      <w:bodyDiv w:val="1"/>
      <w:marLeft w:val="0"/>
      <w:marRight w:val="0"/>
      <w:marTop w:val="0"/>
      <w:marBottom w:val="0"/>
      <w:divBdr>
        <w:top w:val="none" w:sz="0" w:space="0" w:color="auto"/>
        <w:left w:val="none" w:sz="0" w:space="0" w:color="auto"/>
        <w:bottom w:val="none" w:sz="0" w:space="0" w:color="auto"/>
        <w:right w:val="none" w:sz="0" w:space="0" w:color="auto"/>
      </w:divBdr>
    </w:div>
    <w:div w:id="6467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GCB206-L</dc:creator>
  <cp:keywords/>
  <dc:description/>
  <cp:lastModifiedBy>Timothy Ingram</cp:lastModifiedBy>
  <cp:revision>14</cp:revision>
  <dcterms:created xsi:type="dcterms:W3CDTF">2025-09-24T13:11:00Z</dcterms:created>
  <dcterms:modified xsi:type="dcterms:W3CDTF">2025-09-24T17:35:00Z</dcterms:modified>
</cp:coreProperties>
</file>